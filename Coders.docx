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400F" w14:textId="77777777" w:rsidR="003F242F" w:rsidRDefault="003F242F" w:rsidP="003F242F">
      <w:pPr>
        <w:pStyle w:val="Ttulo2"/>
      </w:pPr>
      <w:r>
        <w:t>Historial de revisiones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  <w:tblPrChange w:id="0" w:author="OSWALDO FRAGOZO RODRIGUEZ" w:date="2020-05-06T17:28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07"/>
        <w:gridCol w:w="907"/>
        <w:gridCol w:w="2977"/>
        <w:gridCol w:w="2835"/>
        <w:tblGridChange w:id="1">
          <w:tblGrid>
            <w:gridCol w:w="2207"/>
            <w:gridCol w:w="907"/>
            <w:gridCol w:w="3507"/>
            <w:gridCol w:w="2207"/>
          </w:tblGrid>
        </w:tblGridChange>
      </w:tblGrid>
      <w:tr w:rsidR="003F242F" w14:paraId="53F4A71F" w14:textId="77777777" w:rsidTr="005D5FF3">
        <w:tc>
          <w:tcPr>
            <w:tcW w:w="2207" w:type="dxa"/>
            <w:tcPrChange w:id="2" w:author="OSWALDO FRAGOZO RODRIGUEZ" w:date="2020-05-06T17:28:00Z">
              <w:tcPr>
                <w:tcW w:w="2207" w:type="dxa"/>
              </w:tcPr>
            </w:tcPrChange>
          </w:tcPr>
          <w:p w14:paraId="3A3C3865" w14:textId="77777777" w:rsidR="003F242F" w:rsidRDefault="003F242F" w:rsidP="003F242F">
            <w:r>
              <w:t>Fecha</w:t>
            </w:r>
          </w:p>
        </w:tc>
        <w:tc>
          <w:tcPr>
            <w:tcW w:w="907" w:type="dxa"/>
            <w:tcPrChange w:id="3" w:author="OSWALDO FRAGOZO RODRIGUEZ" w:date="2020-05-06T17:28:00Z">
              <w:tcPr>
                <w:tcW w:w="907" w:type="dxa"/>
              </w:tcPr>
            </w:tcPrChange>
          </w:tcPr>
          <w:p w14:paraId="334C5654" w14:textId="77777777" w:rsidR="003F242F" w:rsidRDefault="003F242F" w:rsidP="003F242F">
            <w:r>
              <w:t>Versión</w:t>
            </w:r>
          </w:p>
        </w:tc>
        <w:tc>
          <w:tcPr>
            <w:tcW w:w="2977" w:type="dxa"/>
            <w:tcPrChange w:id="4" w:author="OSWALDO FRAGOZO RODRIGUEZ" w:date="2020-05-06T17:28:00Z">
              <w:tcPr>
                <w:tcW w:w="3507" w:type="dxa"/>
              </w:tcPr>
            </w:tcPrChange>
          </w:tcPr>
          <w:p w14:paraId="1298B3FA" w14:textId="77777777" w:rsidR="003F242F" w:rsidRDefault="003F242F" w:rsidP="003F242F">
            <w:r>
              <w:t>Descripción</w:t>
            </w:r>
          </w:p>
        </w:tc>
        <w:tc>
          <w:tcPr>
            <w:tcW w:w="2835" w:type="dxa"/>
            <w:tcPrChange w:id="5" w:author="OSWALDO FRAGOZO RODRIGUEZ" w:date="2020-05-06T17:28:00Z">
              <w:tcPr>
                <w:tcW w:w="2207" w:type="dxa"/>
              </w:tcPr>
            </w:tcPrChange>
          </w:tcPr>
          <w:p w14:paraId="073D4109" w14:textId="77777777" w:rsidR="003F242F" w:rsidRDefault="003F242F" w:rsidP="003F242F">
            <w:r>
              <w:t>Autor</w:t>
            </w:r>
          </w:p>
        </w:tc>
      </w:tr>
      <w:tr w:rsidR="003F242F" w14:paraId="18E90CE3" w14:textId="77777777" w:rsidTr="005D5FF3">
        <w:tc>
          <w:tcPr>
            <w:tcW w:w="2207" w:type="dxa"/>
            <w:tcPrChange w:id="6" w:author="OSWALDO FRAGOZO RODRIGUEZ" w:date="2020-05-06T17:28:00Z">
              <w:tcPr>
                <w:tcW w:w="2207" w:type="dxa"/>
              </w:tcPr>
            </w:tcPrChange>
          </w:tcPr>
          <w:p w14:paraId="6BBC3A95" w14:textId="77777777" w:rsidR="003F242F" w:rsidRDefault="00AE64F9" w:rsidP="003F242F">
            <w:r>
              <w:t>21/04/2020</w:t>
            </w:r>
          </w:p>
        </w:tc>
        <w:tc>
          <w:tcPr>
            <w:tcW w:w="907" w:type="dxa"/>
            <w:tcPrChange w:id="7" w:author="OSWALDO FRAGOZO RODRIGUEZ" w:date="2020-05-06T17:28:00Z">
              <w:tcPr>
                <w:tcW w:w="907" w:type="dxa"/>
              </w:tcPr>
            </w:tcPrChange>
          </w:tcPr>
          <w:p w14:paraId="2F205CAB" w14:textId="77777777" w:rsidR="003F242F" w:rsidRDefault="003F242F" w:rsidP="003F242F">
            <w:r>
              <w:t>0.0.0.0</w:t>
            </w:r>
          </w:p>
        </w:tc>
        <w:tc>
          <w:tcPr>
            <w:tcW w:w="2977" w:type="dxa"/>
            <w:tcPrChange w:id="8" w:author="OSWALDO FRAGOZO RODRIGUEZ" w:date="2020-05-06T17:28:00Z">
              <w:tcPr>
                <w:tcW w:w="3507" w:type="dxa"/>
              </w:tcPr>
            </w:tcPrChange>
          </w:tcPr>
          <w:p w14:paraId="078FCD63" w14:textId="77777777" w:rsidR="003F242F" w:rsidRDefault="003F242F" w:rsidP="003F242F">
            <w:r>
              <w:t xml:space="preserve">Creación del documento </w:t>
            </w:r>
          </w:p>
        </w:tc>
        <w:tc>
          <w:tcPr>
            <w:tcW w:w="2835" w:type="dxa"/>
            <w:tcPrChange w:id="9" w:author="OSWALDO FRAGOZO RODRIGUEZ" w:date="2020-05-06T17:28:00Z">
              <w:tcPr>
                <w:tcW w:w="2207" w:type="dxa"/>
              </w:tcPr>
            </w:tcPrChange>
          </w:tcPr>
          <w:p w14:paraId="32C70A76" w14:textId="225C4B1F" w:rsidR="003F242F" w:rsidRDefault="00FE5C10" w:rsidP="003F242F">
            <w:ins w:id="10" w:author="OSWALDO FRAGOZO RODRIGUEZ" w:date="2020-05-06T17:34:00Z">
              <w:r>
                <w:t>Coders</w:t>
              </w:r>
            </w:ins>
          </w:p>
        </w:tc>
      </w:tr>
      <w:tr w:rsidR="003F242F" w14:paraId="15A5258D" w14:textId="77777777" w:rsidTr="005D5FF3">
        <w:tc>
          <w:tcPr>
            <w:tcW w:w="2207" w:type="dxa"/>
            <w:tcPrChange w:id="11" w:author="OSWALDO FRAGOZO RODRIGUEZ" w:date="2020-05-06T17:28:00Z">
              <w:tcPr>
                <w:tcW w:w="2207" w:type="dxa"/>
              </w:tcPr>
            </w:tcPrChange>
          </w:tcPr>
          <w:p w14:paraId="3FA026E6" w14:textId="77777777" w:rsidR="003F242F" w:rsidRDefault="00AE64F9" w:rsidP="003F242F">
            <w:r>
              <w:t>05/05/2020</w:t>
            </w:r>
          </w:p>
        </w:tc>
        <w:tc>
          <w:tcPr>
            <w:tcW w:w="907" w:type="dxa"/>
            <w:tcPrChange w:id="12" w:author="OSWALDO FRAGOZO RODRIGUEZ" w:date="2020-05-06T17:28:00Z">
              <w:tcPr>
                <w:tcW w:w="907" w:type="dxa"/>
              </w:tcPr>
            </w:tcPrChange>
          </w:tcPr>
          <w:p w14:paraId="7E011580" w14:textId="77777777" w:rsidR="003F242F" w:rsidRDefault="00AE64F9" w:rsidP="003F242F">
            <w:r>
              <w:t>0.0.0.1</w:t>
            </w:r>
          </w:p>
        </w:tc>
        <w:tc>
          <w:tcPr>
            <w:tcW w:w="2977" w:type="dxa"/>
            <w:tcPrChange w:id="13" w:author="OSWALDO FRAGOZO RODRIGUEZ" w:date="2020-05-06T17:28:00Z">
              <w:tcPr>
                <w:tcW w:w="3507" w:type="dxa"/>
              </w:tcPr>
            </w:tcPrChange>
          </w:tcPr>
          <w:p w14:paraId="0AA2C870" w14:textId="77777777" w:rsidR="003F242F" w:rsidRDefault="00AE64F9" w:rsidP="003F242F">
            <w:r>
              <w:t xml:space="preserve">Revisión de estructura </w:t>
            </w:r>
          </w:p>
        </w:tc>
        <w:tc>
          <w:tcPr>
            <w:tcW w:w="2835" w:type="dxa"/>
            <w:tcPrChange w:id="14" w:author="OSWALDO FRAGOZO RODRIGUEZ" w:date="2020-05-06T17:28:00Z">
              <w:tcPr>
                <w:tcW w:w="2207" w:type="dxa"/>
              </w:tcPr>
            </w:tcPrChange>
          </w:tcPr>
          <w:p w14:paraId="21F02AC2" w14:textId="77777777" w:rsidR="003F242F" w:rsidRDefault="00AE64F9" w:rsidP="003F242F">
            <w:r>
              <w:t xml:space="preserve">Aaron </w:t>
            </w:r>
            <w:r w:rsidR="00A1411F">
              <w:t>Velasco</w:t>
            </w:r>
          </w:p>
        </w:tc>
      </w:tr>
      <w:tr w:rsidR="003F242F" w14:paraId="2A9CBDF1" w14:textId="77777777" w:rsidTr="005D5FF3">
        <w:tc>
          <w:tcPr>
            <w:tcW w:w="2207" w:type="dxa"/>
            <w:tcPrChange w:id="15" w:author="OSWALDO FRAGOZO RODRIGUEZ" w:date="2020-05-06T17:28:00Z">
              <w:tcPr>
                <w:tcW w:w="2207" w:type="dxa"/>
              </w:tcPr>
            </w:tcPrChange>
          </w:tcPr>
          <w:p w14:paraId="7B9E5A3A" w14:textId="39B4A018" w:rsidR="003F242F" w:rsidRDefault="008F01A3" w:rsidP="003F242F">
            <w:ins w:id="16" w:author="OSWALDO FRAGOZO RODRIGUEZ" w:date="2020-05-06T17:22:00Z">
              <w:r>
                <w:t>06/05/2020</w:t>
              </w:r>
            </w:ins>
          </w:p>
        </w:tc>
        <w:tc>
          <w:tcPr>
            <w:tcW w:w="907" w:type="dxa"/>
            <w:tcPrChange w:id="17" w:author="OSWALDO FRAGOZO RODRIGUEZ" w:date="2020-05-06T17:28:00Z">
              <w:tcPr>
                <w:tcW w:w="907" w:type="dxa"/>
              </w:tcPr>
            </w:tcPrChange>
          </w:tcPr>
          <w:p w14:paraId="04F85245" w14:textId="10782E63" w:rsidR="003F242F" w:rsidRDefault="008F01A3" w:rsidP="003F242F">
            <w:ins w:id="18" w:author="OSWALDO FRAGOZO RODRIGUEZ" w:date="2020-05-06T17:22:00Z">
              <w:r>
                <w:t>0.0.0.2</w:t>
              </w:r>
            </w:ins>
          </w:p>
        </w:tc>
        <w:tc>
          <w:tcPr>
            <w:tcW w:w="2977" w:type="dxa"/>
            <w:tcPrChange w:id="19" w:author="OSWALDO FRAGOZO RODRIGUEZ" w:date="2020-05-06T17:28:00Z">
              <w:tcPr>
                <w:tcW w:w="3507" w:type="dxa"/>
              </w:tcPr>
            </w:tcPrChange>
          </w:tcPr>
          <w:p w14:paraId="4578C375" w14:textId="39AA167A" w:rsidR="003F242F" w:rsidRDefault="008F01A3" w:rsidP="003F242F">
            <w:ins w:id="20" w:author="OSWALDO FRAGOZO RODRIGUEZ" w:date="2020-05-06T17:22:00Z">
              <w:r>
                <w:t xml:space="preserve">Diagrama </w:t>
              </w:r>
            </w:ins>
            <w:ins w:id="21" w:author="OSWALDO FRAGOZO RODRIGUEZ" w:date="2020-05-06T17:23:00Z">
              <w:r>
                <w:t>de casos de uso</w:t>
              </w:r>
            </w:ins>
          </w:p>
        </w:tc>
        <w:tc>
          <w:tcPr>
            <w:tcW w:w="2835" w:type="dxa"/>
            <w:tcPrChange w:id="22" w:author="OSWALDO FRAGOZO RODRIGUEZ" w:date="2020-05-06T17:28:00Z">
              <w:tcPr>
                <w:tcW w:w="2207" w:type="dxa"/>
              </w:tcPr>
            </w:tcPrChange>
          </w:tcPr>
          <w:p w14:paraId="44EF47A7" w14:textId="434DCF94" w:rsidR="003F242F" w:rsidRDefault="00BA79E7" w:rsidP="003F242F">
            <w:ins w:id="23" w:author="OSWALDO FRAGOZO RODRIGUEZ" w:date="2020-05-06T17:36:00Z">
              <w:r>
                <w:t>Coders</w:t>
              </w:r>
            </w:ins>
            <w:bookmarkStart w:id="24" w:name="_GoBack"/>
            <w:bookmarkEnd w:id="24"/>
          </w:p>
        </w:tc>
      </w:tr>
      <w:tr w:rsidR="003F242F" w14:paraId="05003F16" w14:textId="77777777" w:rsidTr="005D5FF3">
        <w:tc>
          <w:tcPr>
            <w:tcW w:w="2207" w:type="dxa"/>
            <w:tcPrChange w:id="25" w:author="OSWALDO FRAGOZO RODRIGUEZ" w:date="2020-05-06T17:28:00Z">
              <w:tcPr>
                <w:tcW w:w="2207" w:type="dxa"/>
              </w:tcPr>
            </w:tcPrChange>
          </w:tcPr>
          <w:p w14:paraId="5A2F8C15" w14:textId="77777777" w:rsidR="003F242F" w:rsidRDefault="003F242F" w:rsidP="003F242F"/>
        </w:tc>
        <w:tc>
          <w:tcPr>
            <w:tcW w:w="907" w:type="dxa"/>
            <w:tcPrChange w:id="26" w:author="OSWALDO FRAGOZO RODRIGUEZ" w:date="2020-05-06T17:28:00Z">
              <w:tcPr>
                <w:tcW w:w="907" w:type="dxa"/>
              </w:tcPr>
            </w:tcPrChange>
          </w:tcPr>
          <w:p w14:paraId="6D1DF10B" w14:textId="77777777" w:rsidR="003F242F" w:rsidRDefault="003F242F" w:rsidP="003F242F"/>
        </w:tc>
        <w:tc>
          <w:tcPr>
            <w:tcW w:w="2977" w:type="dxa"/>
            <w:tcPrChange w:id="27" w:author="OSWALDO FRAGOZO RODRIGUEZ" w:date="2020-05-06T17:28:00Z">
              <w:tcPr>
                <w:tcW w:w="3507" w:type="dxa"/>
              </w:tcPr>
            </w:tcPrChange>
          </w:tcPr>
          <w:p w14:paraId="30B53705" w14:textId="77777777" w:rsidR="003F242F" w:rsidRDefault="003F242F" w:rsidP="003F242F"/>
        </w:tc>
        <w:tc>
          <w:tcPr>
            <w:tcW w:w="2835" w:type="dxa"/>
            <w:tcPrChange w:id="28" w:author="OSWALDO FRAGOZO RODRIGUEZ" w:date="2020-05-06T17:28:00Z">
              <w:tcPr>
                <w:tcW w:w="2207" w:type="dxa"/>
              </w:tcPr>
            </w:tcPrChange>
          </w:tcPr>
          <w:p w14:paraId="330C96C1" w14:textId="77777777" w:rsidR="003F242F" w:rsidRDefault="003F242F" w:rsidP="003F242F"/>
        </w:tc>
      </w:tr>
    </w:tbl>
    <w:p w14:paraId="7580E1B7" w14:textId="77777777" w:rsidR="003F242F" w:rsidRPr="003F242F" w:rsidRDefault="003F242F" w:rsidP="003F242F"/>
    <w:p w14:paraId="6C60288E" w14:textId="77777777" w:rsidR="003F242F" w:rsidRPr="003F242F" w:rsidRDefault="003F242F" w:rsidP="003F242F"/>
    <w:p w14:paraId="4000D230" w14:textId="77777777" w:rsidR="00E56843" w:rsidRDefault="00E56843" w:rsidP="00E56843">
      <w:pPr>
        <w:pStyle w:val="Ttulo1"/>
        <w:spacing w:before="480" w:after="120"/>
        <w:jc w:val="both"/>
      </w:pPr>
      <w:r>
        <w:rPr>
          <w:rFonts w:ascii="Arial" w:hAnsi="Arial" w:cs="Arial"/>
          <w:color w:val="000000"/>
          <w:sz w:val="46"/>
          <w:szCs w:val="46"/>
        </w:rPr>
        <w:t>Definición del problema.</w:t>
      </w:r>
    </w:p>
    <w:p w14:paraId="7A8C45FD" w14:textId="6C815A9A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El problema inicial consta de la dificultad que </w:t>
      </w:r>
      <w:r w:rsidR="001B140D">
        <w:rPr>
          <w:rFonts w:ascii="Arial" w:hAnsi="Arial" w:cs="Arial"/>
          <w:color w:val="000000"/>
        </w:rPr>
        <w:t>se tiene</w:t>
      </w:r>
      <w:r>
        <w:rPr>
          <w:rFonts w:ascii="Arial" w:hAnsi="Arial" w:cs="Arial"/>
          <w:color w:val="000000"/>
        </w:rPr>
        <w:t xml:space="preserve"> para obtener ingresos sin la necesidad de salir de</w:t>
      </w:r>
      <w:r w:rsidR="001B140D">
        <w:rPr>
          <w:rFonts w:ascii="Arial" w:hAnsi="Arial" w:cs="Arial"/>
          <w:color w:val="000000"/>
        </w:rPr>
        <w:t>l hogar</w:t>
      </w:r>
      <w:r>
        <w:rPr>
          <w:rFonts w:ascii="Arial" w:hAnsi="Arial" w:cs="Arial"/>
          <w:color w:val="000000"/>
        </w:rPr>
        <w:t xml:space="preserve">, debido a la actual situación de la pandemia, y a razón de la misma, </w:t>
      </w:r>
      <w:r w:rsidR="001B140D">
        <w:rPr>
          <w:rFonts w:ascii="Arial" w:hAnsi="Arial" w:cs="Arial"/>
          <w:color w:val="000000"/>
        </w:rPr>
        <w:t>se desarrollara</w:t>
      </w:r>
      <w:r>
        <w:rPr>
          <w:rFonts w:ascii="Arial" w:hAnsi="Arial" w:cs="Arial"/>
          <w:color w:val="000000"/>
        </w:rPr>
        <w:t xml:space="preserve"> una forma de incentivar a las personas a que se queden en </w:t>
      </w:r>
      <w:r w:rsidR="001B140D">
        <w:rPr>
          <w:rFonts w:ascii="Arial" w:hAnsi="Arial" w:cs="Arial"/>
          <w:color w:val="000000"/>
        </w:rPr>
        <w:t>sus hogares</w:t>
      </w:r>
      <w:r>
        <w:rPr>
          <w:rFonts w:ascii="Arial" w:hAnsi="Arial" w:cs="Arial"/>
          <w:color w:val="000000"/>
        </w:rPr>
        <w:t xml:space="preserve">, </w:t>
      </w:r>
      <w:r w:rsidR="001B140D">
        <w:rPr>
          <w:rFonts w:ascii="Arial" w:hAnsi="Arial" w:cs="Arial"/>
          <w:color w:val="000000"/>
        </w:rPr>
        <w:t>d</w:t>
      </w:r>
      <w:ins w:id="29" w:author="OSWALDO FRAGOZO RODRIGUEZ" w:date="2020-05-06T12:43:00Z">
        <w:r w:rsidR="00C4142B">
          <w:rPr>
            <w:rFonts w:ascii="Arial" w:hAnsi="Arial" w:cs="Arial"/>
            <w:color w:val="000000"/>
          </w:rPr>
          <w:t>e</w:t>
        </w:r>
      </w:ins>
      <w:r w:rsidR="001B140D">
        <w:rPr>
          <w:rFonts w:ascii="Arial" w:hAnsi="Arial" w:cs="Arial"/>
          <w:color w:val="000000"/>
        </w:rPr>
        <w:t>cidiendo</w:t>
      </w:r>
      <w:r>
        <w:rPr>
          <w:rFonts w:ascii="Arial" w:hAnsi="Arial" w:cs="Arial"/>
          <w:color w:val="000000"/>
        </w:rPr>
        <w:t xml:space="preserve"> ofrecer videojuegos digitales a precios razonables por medio de una tienda en línea creada por </w:t>
      </w:r>
      <w:r w:rsidR="001B140D">
        <w:rPr>
          <w:rFonts w:ascii="Arial" w:hAnsi="Arial" w:cs="Arial"/>
          <w:color w:val="000000"/>
        </w:rPr>
        <w:t>el grupo de trabajo ( )</w:t>
      </w:r>
      <w:r>
        <w:rPr>
          <w:rFonts w:ascii="Arial" w:hAnsi="Arial" w:cs="Arial"/>
          <w:color w:val="000000"/>
        </w:rPr>
        <w:t>.</w:t>
      </w:r>
    </w:p>
    <w:p w14:paraId="7265F0D8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Una tienda en línea (también conocida como tienda online, tienda virtual o tienda electrónica) se refiere a un tipo de comercio que se usa como medio principal para realizar transacciones por medio de un sitio web o una aplicación conectada a Internet.</w:t>
      </w:r>
    </w:p>
    <w:p w14:paraId="4BD58B13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El acceso a la información será restringido a usuarios registrados.</w:t>
      </w:r>
    </w:p>
    <w:p w14:paraId="5A453470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Los datos de usuarios de interés son:</w:t>
      </w:r>
    </w:p>
    <w:p w14:paraId="2BF9930B" w14:textId="77777777" w:rsidR="00E56843" w:rsidRDefault="00E56843" w:rsidP="00E56843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Nombre completo</w:t>
      </w:r>
    </w:p>
    <w:p w14:paraId="208AC51F" w14:textId="77777777"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Teléfonos (casa, personal)</w:t>
      </w:r>
    </w:p>
    <w:p w14:paraId="06B8EB9D" w14:textId="77777777"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Correo electrónico</w:t>
      </w:r>
    </w:p>
    <w:p w14:paraId="7F33A618" w14:textId="77777777"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Dirección</w:t>
      </w:r>
    </w:p>
    <w:p w14:paraId="7B77F288" w14:textId="77777777"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Contraseña</w:t>
      </w:r>
    </w:p>
    <w:p w14:paraId="43A04983" w14:textId="77777777"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Nombre de usuario</w:t>
      </w:r>
    </w:p>
    <w:p w14:paraId="7730F509" w14:textId="77777777" w:rsidR="00E56843" w:rsidRDefault="001B140D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Administrador</w:t>
      </w:r>
      <w:r w:rsidR="00E56843">
        <w:rPr>
          <w:rFonts w:ascii="Arial" w:hAnsi="Arial" w:cs="Arial"/>
          <w:color w:val="000000"/>
        </w:rPr>
        <w:t xml:space="preserve"> de la página:</w:t>
      </w:r>
    </w:p>
    <w:p w14:paraId="2C35614B" w14:textId="77777777" w:rsidR="00E56843" w:rsidRDefault="00E56843" w:rsidP="00E56843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del w:id="30" w:author="OSWALDO FRAGOZO RODRIGUEZ" w:date="2020-05-06T12:43:00Z">
        <w:r w:rsidDel="00C4142B">
          <w:rPr>
            <w:rFonts w:ascii="Arial" w:hAnsi="Arial" w:cs="Arial"/>
            <w:color w:val="000000"/>
            <w:sz w:val="14"/>
            <w:szCs w:val="14"/>
          </w:rPr>
          <w:delText> </w:delText>
        </w:r>
      </w:del>
      <w:r>
        <w:rPr>
          <w:rFonts w:ascii="Arial" w:hAnsi="Arial" w:cs="Arial"/>
          <w:color w:val="000000"/>
        </w:rPr>
        <w:t>Consulta de información de los usuarios registrados.</w:t>
      </w:r>
    </w:p>
    <w:p w14:paraId="16E23A03" w14:textId="77777777" w:rsidR="00E56843" w:rsidRDefault="00E56843" w:rsidP="00E5684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artículos y su disponibilidad</w:t>
      </w:r>
    </w:p>
    <w:p w14:paraId="7FD84EAA" w14:textId="77777777" w:rsidR="00E56843" w:rsidRDefault="00E56843" w:rsidP="00E5684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Eliminación de usuarios dados de baja.</w:t>
      </w:r>
    </w:p>
    <w:p w14:paraId="284EDE33" w14:textId="77777777" w:rsidR="00507CA8" w:rsidRDefault="00507CA8" w:rsidP="00507CA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Motivos para dar de baja una cuenta </w:t>
      </w:r>
    </w:p>
    <w:p w14:paraId="74AF098A" w14:textId="77777777" w:rsidR="00507CA8" w:rsidRDefault="00507CA8" w:rsidP="00507CA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Inactividad en la cuenta (3 mese)</w:t>
      </w:r>
    </w:p>
    <w:p w14:paraId="7A0DEA1E" w14:textId="77777777" w:rsidR="00507CA8" w:rsidRDefault="00507CA8" w:rsidP="00507CA8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Falta de respetos a los demás compradores</w:t>
      </w:r>
    </w:p>
    <w:p w14:paraId="02DB6BD3" w14:textId="77777777" w:rsidR="00E56843" w:rsidRDefault="00E56843" w:rsidP="00E56843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datos del personal</w:t>
      </w:r>
      <w:r w:rsidR="00507CA8">
        <w:rPr>
          <w:rFonts w:ascii="Arial" w:hAnsi="Arial" w:cs="Arial"/>
          <w:color w:val="000000"/>
        </w:rPr>
        <w:t xml:space="preserve"> y usuario</w:t>
      </w:r>
      <w:r>
        <w:rPr>
          <w:rFonts w:ascii="Arial" w:hAnsi="Arial" w:cs="Arial"/>
          <w:color w:val="000000"/>
        </w:rPr>
        <w:t>.</w:t>
      </w:r>
    </w:p>
    <w:p w14:paraId="36C438EC" w14:textId="77777777" w:rsidR="00B77E08" w:rsidRDefault="00B77E08" w:rsidP="00E5684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Debido a la situación planteada anteriormente se implementara un sito online, donde estará disponible </w:t>
      </w:r>
      <w:r w:rsidR="00E56843">
        <w:rPr>
          <w:rFonts w:ascii="Arial" w:hAnsi="Arial" w:cs="Arial"/>
          <w:color w:val="000000"/>
        </w:rPr>
        <w:t xml:space="preserve">el historial de compra de </w:t>
      </w:r>
      <w:r>
        <w:rPr>
          <w:rFonts w:ascii="Arial" w:hAnsi="Arial" w:cs="Arial"/>
          <w:color w:val="000000"/>
        </w:rPr>
        <w:t>los</w:t>
      </w:r>
      <w:r w:rsidR="00E56843">
        <w:rPr>
          <w:rFonts w:ascii="Arial" w:hAnsi="Arial" w:cs="Arial"/>
          <w:color w:val="000000"/>
        </w:rPr>
        <w:t xml:space="preserve"> usuarios registrados, como</w:t>
      </w:r>
      <w:r>
        <w:rPr>
          <w:rFonts w:ascii="Arial" w:hAnsi="Arial" w:cs="Arial"/>
          <w:color w:val="000000"/>
        </w:rPr>
        <w:t>;</w:t>
      </w:r>
    </w:p>
    <w:p w14:paraId="20C88337" w14:textId="77777777" w:rsidR="00B77E08" w:rsidRDefault="00B77E08" w:rsidP="00B77E08">
      <w:pPr>
        <w:pStyle w:val="NormalWeb"/>
        <w:numPr>
          <w:ilvl w:val="0"/>
          <w:numId w:val="9"/>
        </w:numPr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J</w:t>
      </w:r>
      <w:r w:rsidR="00E56843">
        <w:rPr>
          <w:rFonts w:ascii="Arial" w:hAnsi="Arial" w:cs="Arial"/>
          <w:color w:val="000000"/>
        </w:rPr>
        <w:t>uegos deseados</w:t>
      </w:r>
    </w:p>
    <w:p w14:paraId="475E986A" w14:textId="77777777" w:rsidR="00B77E08" w:rsidRDefault="00B77E08" w:rsidP="00B77E08">
      <w:pPr>
        <w:pStyle w:val="NormalWeb"/>
        <w:numPr>
          <w:ilvl w:val="0"/>
          <w:numId w:val="9"/>
        </w:numPr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</w:t>
      </w:r>
      <w:r w:rsidR="00E56843">
        <w:rPr>
          <w:rFonts w:ascii="Arial" w:hAnsi="Arial" w:cs="Arial"/>
          <w:color w:val="000000"/>
        </w:rPr>
        <w:t>uegos comprados</w:t>
      </w:r>
    </w:p>
    <w:p w14:paraId="130A06A2" w14:textId="77777777" w:rsidR="00B77E08" w:rsidRDefault="00B77E08" w:rsidP="00B77E08">
      <w:pPr>
        <w:pStyle w:val="NormalWeb"/>
        <w:numPr>
          <w:ilvl w:val="0"/>
          <w:numId w:val="9"/>
        </w:numPr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E56843">
        <w:rPr>
          <w:rFonts w:ascii="Arial" w:hAnsi="Arial" w:cs="Arial"/>
          <w:color w:val="000000"/>
        </w:rPr>
        <w:t xml:space="preserve">ipo de pago </w:t>
      </w:r>
    </w:p>
    <w:p w14:paraId="02AD2C74" w14:textId="77777777" w:rsidR="00B77E08" w:rsidRDefault="00B77E08" w:rsidP="00B77E08">
      <w:pPr>
        <w:pStyle w:val="NormalWeb"/>
        <w:numPr>
          <w:ilvl w:val="1"/>
          <w:numId w:val="9"/>
        </w:numPr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E56843">
        <w:rPr>
          <w:rFonts w:ascii="Arial" w:hAnsi="Arial" w:cs="Arial"/>
          <w:color w:val="000000"/>
        </w:rPr>
        <w:t>arjeta de crédito/débito</w:t>
      </w:r>
    </w:p>
    <w:p w14:paraId="488F0913" w14:textId="77777777" w:rsidR="00B77E08" w:rsidRDefault="00B77E08" w:rsidP="00B77E08">
      <w:pPr>
        <w:pStyle w:val="NormalWeb"/>
        <w:numPr>
          <w:ilvl w:val="1"/>
          <w:numId w:val="9"/>
        </w:numPr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="00E56843">
        <w:rPr>
          <w:rFonts w:ascii="Arial" w:hAnsi="Arial" w:cs="Arial"/>
          <w:color w:val="000000"/>
        </w:rPr>
        <w:t>ransferencia bancaria o</w:t>
      </w:r>
    </w:p>
    <w:p w14:paraId="325BFAD1" w14:textId="77777777" w:rsidR="00B77E08" w:rsidRDefault="00E56843" w:rsidP="00B77E08">
      <w:pPr>
        <w:pStyle w:val="NormalWeb"/>
        <w:numPr>
          <w:ilvl w:val="1"/>
          <w:numId w:val="9"/>
        </w:numPr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B77E08"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ago en alguna sucursal</w:t>
      </w:r>
      <w:del w:id="31" w:author="Aaron velasco" w:date="2020-05-05T17:34:00Z">
        <w:r w:rsidDel="00B77E08">
          <w:rPr>
            <w:rFonts w:ascii="Arial" w:hAnsi="Arial" w:cs="Arial"/>
            <w:color w:val="000000"/>
          </w:rPr>
          <w:delText>, y</w:delText>
        </w:r>
      </w:del>
    </w:p>
    <w:p w14:paraId="0DB1F766" w14:textId="77777777" w:rsidR="00E56843" w:rsidRDefault="00E56843" w:rsidP="00B77E08">
      <w:pPr>
        <w:pStyle w:val="NormalWeb"/>
        <w:numPr>
          <w:ilvl w:val="0"/>
          <w:numId w:val="9"/>
        </w:numPr>
        <w:spacing w:before="240" w:beforeAutospacing="0" w:after="240" w:afterAutospacing="0"/>
        <w:jc w:val="both"/>
        <w:rPr>
          <w:ins w:id="32" w:author="Aaron velasco" w:date="2020-05-05T17:35:00Z"/>
          <w:rFonts w:ascii="Arial" w:hAnsi="Arial" w:cs="Arial"/>
          <w:color w:val="000000"/>
        </w:rPr>
      </w:pPr>
      <w:del w:id="33" w:author="Aaron velasco" w:date="2020-05-05T17:35:00Z">
        <w:r w:rsidDel="00DD4B54">
          <w:rPr>
            <w:rFonts w:ascii="Arial" w:hAnsi="Arial" w:cs="Arial"/>
            <w:color w:val="000000"/>
          </w:rPr>
          <w:delText>además tener la posibilidad de</w:delText>
        </w:r>
      </w:del>
      <w:ins w:id="34" w:author="Aaron velasco" w:date="2020-05-05T17:35:00Z">
        <w:r w:rsidR="00DD4B54">
          <w:rPr>
            <w:rFonts w:ascii="Arial" w:hAnsi="Arial" w:cs="Arial"/>
            <w:color w:val="000000"/>
          </w:rPr>
          <w:t>Opción de cancelación de pedido.</w:t>
        </w:r>
      </w:ins>
      <w:del w:id="35" w:author="Aaron velasco" w:date="2020-05-05T17:35:00Z">
        <w:r w:rsidDel="00DD4B54">
          <w:rPr>
            <w:rFonts w:ascii="Arial" w:hAnsi="Arial" w:cs="Arial"/>
            <w:color w:val="000000"/>
          </w:rPr>
          <w:delText xml:space="preserve"> cancelar el pedido</w:delText>
        </w:r>
      </w:del>
    </w:p>
    <w:p w14:paraId="7F6CC4DD" w14:textId="77777777" w:rsidR="00DD4B54" w:rsidRPr="00B77E08" w:rsidRDefault="00DD4B54">
      <w:pPr>
        <w:pStyle w:val="NormalWeb"/>
        <w:numPr>
          <w:ilvl w:val="1"/>
          <w:numId w:val="9"/>
        </w:numPr>
        <w:spacing w:before="240" w:beforeAutospacing="0" w:after="240" w:afterAutospacing="0"/>
        <w:jc w:val="both"/>
        <w:rPr>
          <w:rFonts w:ascii="Arial" w:hAnsi="Arial" w:cs="Arial"/>
          <w:color w:val="000000"/>
        </w:rPr>
        <w:pPrChange w:id="36" w:author="Aaron velasco" w:date="2020-05-05T17:35:00Z">
          <w:pPr>
            <w:pStyle w:val="NormalWeb"/>
            <w:numPr>
              <w:numId w:val="9"/>
            </w:numPr>
            <w:spacing w:before="240" w:beforeAutospacing="0" w:after="240" w:afterAutospacing="0"/>
            <w:ind w:left="720" w:hanging="360"/>
            <w:jc w:val="both"/>
          </w:pPr>
        </w:pPrChange>
      </w:pPr>
      <w:ins w:id="37" w:author="Aaron velasco" w:date="2020-05-05T17:35:00Z">
        <w:r>
          <w:rPr>
            <w:rFonts w:ascii="Arial" w:hAnsi="Arial" w:cs="Arial"/>
            <w:color w:val="000000"/>
          </w:rPr>
          <w:t xml:space="preserve">Revisar política de </w:t>
        </w:r>
      </w:ins>
      <w:commentRangeStart w:id="38"/>
      <w:commentRangeStart w:id="39"/>
      <w:commentRangeStart w:id="40"/>
      <w:ins w:id="41" w:author="Aaron velasco" w:date="2020-05-05T17:36:00Z">
        <w:r w:rsidR="00BB18FB">
          <w:rPr>
            <w:rFonts w:ascii="Arial" w:hAnsi="Arial" w:cs="Arial"/>
            <w:color w:val="000000"/>
          </w:rPr>
          <w:t>cancelación</w:t>
        </w:r>
        <w:commentRangeEnd w:id="38"/>
        <w:commentRangeEnd w:id="40"/>
        <w:r w:rsidR="00062A29">
          <w:rPr>
            <w:rStyle w:val="Refdecomentario"/>
            <w:rFonts w:asciiTheme="minorHAnsi" w:eastAsiaTheme="minorHAnsi" w:hAnsiTheme="minorHAnsi" w:cstheme="minorBidi"/>
            <w:lang w:eastAsia="en-US"/>
          </w:rPr>
          <w:commentReference w:id="38"/>
        </w:r>
        <w:commentRangeEnd w:id="39"/>
        <w:r w:rsidR="00062A29">
          <w:rPr>
            <w:rStyle w:val="Refdecomentario"/>
            <w:rFonts w:asciiTheme="minorHAnsi" w:eastAsiaTheme="minorHAnsi" w:hAnsiTheme="minorHAnsi" w:cstheme="minorBidi"/>
            <w:lang w:eastAsia="en-US"/>
          </w:rPr>
          <w:commentReference w:id="39"/>
        </w:r>
        <w:r w:rsidR="00062A29">
          <w:rPr>
            <w:rStyle w:val="Refdecomentario"/>
            <w:rFonts w:asciiTheme="minorHAnsi" w:eastAsiaTheme="minorHAnsi" w:hAnsiTheme="minorHAnsi" w:cstheme="minorBidi"/>
            <w:lang w:eastAsia="en-US"/>
          </w:rPr>
          <w:commentReference w:id="40"/>
        </w:r>
      </w:ins>
    </w:p>
    <w:p w14:paraId="0AC95710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Restringiendo el uso y delimitando lo que puede hacer cada tipo de usuario dividiéndolos en:</w:t>
      </w:r>
    </w:p>
    <w:p w14:paraId="691DAF31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Usuario: El cual solo tendrá permisos para poder explorar el contenido de la página y agregar artículos a su carro de compras personal. El usuario accede al sistema por medio de un nombre de usuario y contraseña.</w:t>
      </w:r>
    </w:p>
    <w:p w14:paraId="32D6D55A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Administrador: El cual tendrá acceso a la información de los usuarios registrados, a su historial de compras y actual estado de compras, tendrá el acceso a la información personal del usuario, así como permisos para modificar la mayor parte de datos de este.</w:t>
      </w:r>
    </w:p>
    <w:p w14:paraId="76C39C68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Las actividades de estos dos actores competen en:</w:t>
      </w:r>
    </w:p>
    <w:p w14:paraId="49544342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Usuario</w:t>
      </w:r>
    </w:p>
    <w:p w14:paraId="40A51005" w14:textId="77777777" w:rsidR="00E56843" w:rsidRDefault="00E56843" w:rsidP="00E56843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 de usuario</w:t>
      </w:r>
    </w:p>
    <w:p w14:paraId="17646FE1" w14:textId="77777777" w:rsidR="00E56843" w:rsidRDefault="00E56843" w:rsidP="00E5684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Registro de usuario</w:t>
      </w:r>
    </w:p>
    <w:p w14:paraId="0324B8F9" w14:textId="77777777" w:rsidR="00E56843" w:rsidRDefault="00E56843" w:rsidP="00E5684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Explorar la lista de artículos</w:t>
      </w:r>
    </w:p>
    <w:p w14:paraId="32D8DEB5" w14:textId="77777777" w:rsidR="00E56843" w:rsidRDefault="00E56843" w:rsidP="00E56843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Agregar y eliminar artículos deseados al carro de compra</w:t>
      </w:r>
    </w:p>
    <w:p w14:paraId="44E48CB7" w14:textId="77777777"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Administrador</w:t>
      </w:r>
    </w:p>
    <w:p w14:paraId="0EF7137D" w14:textId="77777777" w:rsidR="00E56843" w:rsidRDefault="00E56843" w:rsidP="00E56843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 de administrador</w:t>
      </w:r>
    </w:p>
    <w:p w14:paraId="37B34F11" w14:textId="77777777" w:rsidR="00E56843" w:rsidRDefault="00E56843" w:rsidP="00E5684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Baja de usuarios</w:t>
      </w:r>
    </w:p>
    <w:p w14:paraId="74ED22E7" w14:textId="77777777" w:rsidR="00E56843" w:rsidRDefault="00E56843" w:rsidP="00E5684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datos de usuarios</w:t>
      </w:r>
    </w:p>
    <w:p w14:paraId="4860EF0E" w14:textId="77777777" w:rsidR="00E56843" w:rsidRDefault="00E56843" w:rsidP="00E5684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transacciones de usuarios</w:t>
      </w:r>
    </w:p>
    <w:p w14:paraId="006B75FA" w14:textId="6CC02D44" w:rsidR="003170EB" w:rsidRDefault="00E56843" w:rsidP="003170EB">
      <w:pPr>
        <w:pStyle w:val="NormalWeb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ins w:id="42" w:author="Lobo cazador" w:date="2020-05-05T22:45:00Z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Acceso al reporte de ganancias totales</w:t>
      </w:r>
    </w:p>
    <w:p w14:paraId="2395680A" w14:textId="01F4E137" w:rsidR="003170EB" w:rsidRDefault="003170EB" w:rsidP="003170EB">
      <w:pPr>
        <w:pStyle w:val="NormalWeb"/>
        <w:spacing w:before="0" w:beforeAutospacing="0" w:after="240" w:afterAutospacing="0"/>
        <w:jc w:val="both"/>
        <w:textAlignment w:val="baseline"/>
        <w:rPr>
          <w:ins w:id="43" w:author="Lobo cazador" w:date="2020-05-05T22:46:00Z"/>
          <w:rFonts w:ascii="Arial" w:hAnsi="Arial" w:cs="Arial"/>
          <w:color w:val="000000"/>
        </w:rPr>
      </w:pPr>
    </w:p>
    <w:p w14:paraId="2A70B234" w14:textId="11F00C56" w:rsidR="003170EB" w:rsidRDefault="003170EB" w:rsidP="003170EB">
      <w:pPr>
        <w:pStyle w:val="NormalWeb"/>
        <w:spacing w:before="0" w:beforeAutospacing="0" w:after="240" w:afterAutospacing="0"/>
        <w:jc w:val="both"/>
        <w:textAlignment w:val="baseline"/>
        <w:rPr>
          <w:ins w:id="44" w:author="Lobo cazador" w:date="2020-05-05T22:46:00Z"/>
          <w:rFonts w:ascii="Arial" w:hAnsi="Arial" w:cs="Arial"/>
          <w:color w:val="000000"/>
        </w:rPr>
      </w:pPr>
    </w:p>
    <w:p w14:paraId="41160D3E" w14:textId="0C23E0A7" w:rsidR="003170EB" w:rsidDel="00094BBC" w:rsidRDefault="00094BBC" w:rsidP="003170EB">
      <w:pPr>
        <w:ind w:firstLine="360"/>
        <w:rPr>
          <w:ins w:id="45" w:author="Lobo cazador" w:date="2020-05-05T22:46:00Z"/>
          <w:del w:id="46" w:author="OSWALDO FRAGOZO RODRIGUEZ" w:date="2020-05-06T11:35:00Z"/>
          <w:rFonts w:ascii="Arial" w:hAnsi="Arial" w:cs="Arial"/>
          <w:sz w:val="28"/>
          <w:szCs w:val="28"/>
        </w:rPr>
      </w:pPr>
      <w:ins w:id="47" w:author="OSWALDO FRAGOZO RODRIGUEZ" w:date="2020-05-06T11:35:00Z">
        <w:r>
          <w:rPr>
            <w:rFonts w:ascii="Arial" w:hAnsi="Arial" w:cs="Arial"/>
            <w:sz w:val="28"/>
            <w:szCs w:val="28"/>
          </w:rPr>
          <w:lastRenderedPageBreak/>
          <w:t xml:space="preserve">Diagrama </w:t>
        </w:r>
      </w:ins>
      <w:ins w:id="48" w:author="OSWALDO FRAGOZO RODRIGUEZ" w:date="2020-05-06T17:35:00Z">
        <w:r w:rsidR="00BA79E7">
          <w:rPr>
            <w:rFonts w:ascii="Arial" w:hAnsi="Arial" w:cs="Arial"/>
            <w:sz w:val="28"/>
            <w:szCs w:val="28"/>
          </w:rPr>
          <w:t>casos de uso</w:t>
        </w:r>
      </w:ins>
      <w:ins w:id="49" w:author="Lobo cazador" w:date="2020-05-05T22:46:00Z">
        <w:del w:id="50" w:author="OSWALDO FRAGOZO RODRIGUEZ" w:date="2020-05-06T11:35:00Z">
          <w:r w:rsidR="003170EB" w:rsidRPr="003170EB" w:rsidDel="00094BBC">
            <w:rPr>
              <w:rFonts w:ascii="Arial" w:hAnsi="Arial" w:cs="Arial"/>
              <w:sz w:val="28"/>
              <w:szCs w:val="28"/>
              <w:rPrChange w:id="51" w:author="Lobo cazador" w:date="2020-05-05T22:46:00Z">
                <w:rPr/>
              </w:rPrChange>
            </w:rPr>
            <w:delText>Diagrama general</w:delText>
          </w:r>
        </w:del>
      </w:ins>
    </w:p>
    <w:p w14:paraId="60DEAB72" w14:textId="252BA554" w:rsidR="003170EB" w:rsidRPr="003170EB" w:rsidRDefault="008F01A3">
      <w:pPr>
        <w:ind w:firstLine="360"/>
        <w:rPr>
          <w:rFonts w:ascii="Arial" w:hAnsi="Arial" w:cs="Arial"/>
          <w:rPrChange w:id="52" w:author="Lobo cazador" w:date="2020-05-05T22:46:00Z">
            <w:rPr/>
          </w:rPrChange>
        </w:rPr>
        <w:pPrChange w:id="53" w:author="OSWALDO FRAGOZO RODRIGUEZ" w:date="2020-05-06T11:35:00Z">
          <w:pPr>
            <w:pStyle w:val="NormalWeb"/>
            <w:numPr>
              <w:numId w:val="6"/>
            </w:numPr>
            <w:tabs>
              <w:tab w:val="num" w:pos="720"/>
            </w:tabs>
            <w:spacing w:before="0" w:beforeAutospacing="0" w:after="240" w:afterAutospacing="0"/>
            <w:ind w:left="720" w:hanging="360"/>
            <w:jc w:val="both"/>
            <w:textAlignment w:val="baseline"/>
          </w:pPr>
        </w:pPrChange>
      </w:pPr>
      <w:ins w:id="54" w:author="OSWALDO FRAGOZO RODRIGUEZ" w:date="2020-05-06T17:19:00Z">
        <w:r>
          <w:rPr>
            <w:rFonts w:ascii="Arial" w:hAnsi="Arial" w:cs="Arial"/>
            <w:noProof/>
          </w:rPr>
          <w:drawing>
            <wp:inline distT="0" distB="0" distL="0" distR="0" wp14:anchorId="351A1467" wp14:editId="3FD9E4CF">
              <wp:extent cx="5610225" cy="4505325"/>
              <wp:effectExtent l="0" t="0" r="9525" b="9525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0225" cy="450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C04F32F" w14:textId="77777777" w:rsidR="00460CCF" w:rsidRPr="00E56843" w:rsidRDefault="00460CCF" w:rsidP="00E56843"/>
    <w:sectPr w:rsidR="00460CCF" w:rsidRPr="00E56843" w:rsidSect="00E56843">
      <w:pgSz w:w="12240" w:h="15840"/>
      <w:pgMar w:top="1135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8" w:author="Aaron velasco" w:date="2020-05-05T17:36:00Z" w:initials="Av">
    <w:p w14:paraId="381D9784" w14:textId="77777777" w:rsidR="00062A29" w:rsidRDefault="00062A29">
      <w:pPr>
        <w:pStyle w:val="Textocomentario"/>
      </w:pPr>
      <w:r>
        <w:rPr>
          <w:rStyle w:val="Refdecomentario"/>
        </w:rPr>
        <w:annotationRef/>
      </w:r>
    </w:p>
  </w:comment>
  <w:comment w:id="39" w:author="Aaron velasco" w:date="2020-05-05T17:36:00Z" w:initials="Av">
    <w:p w14:paraId="624A61F7" w14:textId="6F9038FA" w:rsidR="00062A29" w:rsidRDefault="00062A29">
      <w:pPr>
        <w:pStyle w:val="Textocomentario"/>
      </w:pPr>
      <w:r>
        <w:rPr>
          <w:rStyle w:val="Refdecomentario"/>
        </w:rPr>
        <w:annotationRef/>
      </w:r>
      <w:r>
        <w:t>Generar p</w:t>
      </w:r>
      <w:r w:rsidR="00AD4870">
        <w:t>o</w:t>
      </w:r>
      <w:r>
        <w:t>litica</w:t>
      </w:r>
    </w:p>
  </w:comment>
  <w:comment w:id="40" w:author="Aaron velasco" w:date="2020-05-05T17:36:00Z" w:initials="Av">
    <w:p w14:paraId="5A9D37B7" w14:textId="77777777" w:rsidR="00062A29" w:rsidRDefault="00062A2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1D9784" w15:done="0"/>
  <w15:commentEx w15:paraId="624A61F7" w15:done="0"/>
  <w15:commentEx w15:paraId="5A9D37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1D9784" w16cid:durableId="225C229D"/>
  <w16cid:commentId w16cid:paraId="624A61F7" w16cid:durableId="225C22A6"/>
  <w16cid:commentId w16cid:paraId="5A9D37B7" w16cid:durableId="225C2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7185"/>
    <w:multiLevelType w:val="hybridMultilevel"/>
    <w:tmpl w:val="1CFC5A6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4672B40"/>
    <w:multiLevelType w:val="multilevel"/>
    <w:tmpl w:val="00F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554C6"/>
    <w:multiLevelType w:val="multilevel"/>
    <w:tmpl w:val="E29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36EC"/>
    <w:multiLevelType w:val="hybridMultilevel"/>
    <w:tmpl w:val="2362E598"/>
    <w:lvl w:ilvl="0" w:tplc="8F0071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A6865"/>
    <w:multiLevelType w:val="hybridMultilevel"/>
    <w:tmpl w:val="5BE03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375AE"/>
    <w:multiLevelType w:val="multilevel"/>
    <w:tmpl w:val="EF26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67B48"/>
    <w:multiLevelType w:val="hybridMultilevel"/>
    <w:tmpl w:val="B18A7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04B61"/>
    <w:multiLevelType w:val="multilevel"/>
    <w:tmpl w:val="FB5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82CD9"/>
    <w:multiLevelType w:val="hybridMultilevel"/>
    <w:tmpl w:val="7916DC1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SWALDO FRAGOZO RODRIGUEZ">
    <w15:presenceInfo w15:providerId="None" w15:userId="OSWALDO FRAGOZO RODRIGUEZ"/>
  </w15:person>
  <w15:person w15:author="Aaron velasco">
    <w15:presenceInfo w15:providerId="Windows Live" w15:userId="3668acd450d7631d"/>
  </w15:person>
  <w15:person w15:author="Lobo cazador">
    <w15:presenceInfo w15:providerId="Windows Live" w15:userId="225d4f4224a4c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F"/>
    <w:rsid w:val="00062A29"/>
    <w:rsid w:val="00094BBC"/>
    <w:rsid w:val="001B140D"/>
    <w:rsid w:val="00254B7F"/>
    <w:rsid w:val="003170EB"/>
    <w:rsid w:val="003C3230"/>
    <w:rsid w:val="003F242F"/>
    <w:rsid w:val="00460CCF"/>
    <w:rsid w:val="00507CA8"/>
    <w:rsid w:val="005D5FF3"/>
    <w:rsid w:val="008F01A3"/>
    <w:rsid w:val="00A1411F"/>
    <w:rsid w:val="00A418B0"/>
    <w:rsid w:val="00A41F9F"/>
    <w:rsid w:val="00AD4870"/>
    <w:rsid w:val="00AE64F9"/>
    <w:rsid w:val="00B77E08"/>
    <w:rsid w:val="00BA79E7"/>
    <w:rsid w:val="00BB18FB"/>
    <w:rsid w:val="00C4142B"/>
    <w:rsid w:val="00DD4B54"/>
    <w:rsid w:val="00E56843"/>
    <w:rsid w:val="00EE1B95"/>
    <w:rsid w:val="00F8730C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B2E6"/>
  <w15:chartTrackingRefBased/>
  <w15:docId w15:val="{D34EA13D-72EA-4765-B28A-4E0118D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242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54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F242F"/>
    <w:rPr>
      <w:rFonts w:asciiTheme="majorHAnsi" w:eastAsiaTheme="majorEastAsia" w:hAnsiTheme="majorHAnsi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3F2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62A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62A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62A2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62A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62A2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62A2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2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A29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8F0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5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44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vastolord</dc:creator>
  <cp:keywords/>
  <dc:description/>
  <cp:lastModifiedBy>OSWALDO FRAGOZO RODRIGUEZ</cp:lastModifiedBy>
  <cp:revision>14</cp:revision>
  <dcterms:created xsi:type="dcterms:W3CDTF">2020-04-22T02:34:00Z</dcterms:created>
  <dcterms:modified xsi:type="dcterms:W3CDTF">2020-05-06T22:36:00Z</dcterms:modified>
</cp:coreProperties>
</file>